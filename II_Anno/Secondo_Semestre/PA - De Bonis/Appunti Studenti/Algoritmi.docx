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BFS Algoritmo Generale: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28477</wp:posOffset>
            </wp:positionV>
            <wp:extent cx="3685540" cy="3242310"/>
            <wp:effectExtent b="12700" l="12700" r="12700" t="12700"/>
            <wp:wrapSquare wrapText="bothSides" distB="0" distT="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2423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113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BFS Implementazione Lista: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320675</wp:posOffset>
            </wp:positionV>
            <wp:extent cx="6624320" cy="4418965"/>
            <wp:effectExtent b="12700" l="12700" r="12700" t="1270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4189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pos="1133"/>
        </w:tabs>
        <w:rPr/>
      </w:pPr>
      <w:sdt>
        <w:sdtPr>
          <w:tag w:val="goog_rdk_1"/>
        </w:sdtPr>
        <w:sdtContent>
          <w:ins w:author="MARCO PALMISCIANO" w:id="0" w:date="2022-10-25T15:10:44Z">
            <w:r w:rsidDel="00000000" w:rsidR="00000000" w:rsidRPr="00000000">
              <w:rPr>
                <w:rtl w:val="0"/>
              </w:rPr>
              <w:t xml:space="preserve"> 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pos="113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BFS Implementazione FIFO: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356235</wp:posOffset>
            </wp:positionV>
            <wp:extent cx="6686295" cy="3871483"/>
            <wp:effectExtent b="12700" l="12700" r="12700" t="1270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295" cy="38714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tabs>
          <w:tab w:val="left" w:pos="113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pos="113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DFS Algoritmo Generale:</w:t>
      </w:r>
    </w:p>
    <w:p w:rsidR="00000000" w:rsidDel="00000000" w:rsidP="00000000" w:rsidRDefault="00000000" w:rsidRPr="00000000" w14:paraId="00000016">
      <w:pPr>
        <w:pageBreakBefore w:val="0"/>
        <w:tabs>
          <w:tab w:val="left" w:pos="113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761801" cy="2368259"/>
            <wp:effectExtent b="12700" l="12700" r="12700" t="127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801" cy="23682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pos="1133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e10J/aT+hjDGQm/24UHvIugV4Q==">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2020-08-18T06:29:00Z</dcterms:created>
  <dc:creator>Giuseppe A.</dc:creator>
</cp:coreProperties>
</file>